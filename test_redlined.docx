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p pt14:Unid="5c59f90a98404cba9413a6f3a0899184">
      <w:pPr pt14:Unid="89c723d84cec40149ee9254b809f0ff0">
        <w:pStyle w:val="Title" pt14:Unid="1a6829e7ddc24b618e5de4c06f7aa7fb"/>
        <w:rPr/>
      </w:pPr>
      <w:del w:author="Test Author" w:id="0" w:date="2025-09-04T12:14:11.3483390-05:00">
        <w:r>
          <w:delText>Test Document for Language Flagging</w:delText>
        </w:r>
      </w:del>
      <w:ins w:author="Test Author" w:id="1" w:date="2025-09-04T12:14:11.3483390-05:00">
        <w:r>
          <w:t>Modified text with changes</w:t>
        </w:r>
      </w:ins>
    </w:p>
    <w:p pt14:Unid="c65e9fcf34584acebb47e2902fa9f4b1">
      <w:pPr/>
      <w:r>
        <w:t>This document contains various terms that should be flagged for inclusive language. We need to address disparities in healthcare access and reduce the burden on underserved communities. Social determinants of health play a significant role in creating barriers for vulnerable populations.</w:t>
      </w:r>
    </w:p>
    <w:p pt14:Unid="e6c3f107130141dba2208e092b670c00">
      <w:pPr pt14:Unid="a0828518f9564844916289314464ec79">
        <w:pStyle w:val="Heading1" pt14:Unid="b2b387d1b78340e28ee8825b3164eda1"/>
      </w:pPr>
      <w:r>
        <w:t>Healthcare Disparities</w:t>
      </w:r>
    </w:p>
    <w:p pt14:Unid="23700b6d38d34d01a3afb49c6b731269">
      <w:pPr/>
      <w:r>
        <w:t>The healthcare system faces significant challenges in serving marginalized groups and minority populations. At-risk individuals often experience greater health-related challenges due to systemic injustice and structural determinants of health.</w:t>
      </w:r>
    </w:p>
    <w:p pt14:Unid="f6c9f7b56cf6430ea75697740de707be">
      <w:pPr pt14:Unid="70a9fc3dba184e5a888d38a69f4868c7">
        <w:pStyle w:val="Heading1" pt14:Unid="c7d53871ce694472a95ffc42a05b796a"/>
      </w:pPr>
      <w:r>
        <w:t>Research Methodology</w:t>
      </w:r>
    </w:p>
    <w:p pt14:Unid="db89ec2ea2af4cacb219cd14340b04e2">
      <w:pPr/>
      <w:r>
        <w:t>Our research focuses on culturally relevant interventions for people of color and first-generation students. We aim to develop culturally adapted curriculum that addresses social and built environments affecting low-income communities.</w:t>
      </w:r>
    </w:p>
    <w:p pt14:Unid="2d00f65fb76649b4af6b0c3f4580a6e7">
      <w:pPr pt14:Unid="c719505570db47c08842fa476d2dd2c8">
        <w:pStyle w:val="Heading1" pt14:Unid="238f0e02e2ad40349af1001d68bfc5e2"/>
      </w:pPr>
      <w:r>
        <w:t>Community Engagement</w:t>
      </w:r>
    </w:p>
    <w:p pt14:Unid="975266052ae74e03abbbac6a84b60ae0">
      <w:pPr/>
      <w:r>
        <w:t>We will work with historically marginalized communities to develop inclusive research practices. Our approach includes advocacy for social justice and addressing bias in research design.</w:t>
      </w:r>
    </w:p>
    <w:p pt14:Unid="945682c902f54c908b2c4633632a9f8e">
      <w:pPr pt14:Unid="e32036d2bc00456cbb12224fed865135">
        <w:pStyle w:val="Heading1" pt14:Unid="65f9b68a7fd94c168b863a5613e980e5"/>
      </w:pPr>
      <w:r>
        <w:t>Target Populations</w:t>
      </w:r>
    </w:p>
    <w:p pt14:Unid="f781c20740b64ac1a12eff25f82af7f7">
      <w:pPr/>
      <w:r>
        <w:t>Priority populations include BIPOC communities, Latinx individuals, and hard-to-reach populations. We will focus on resource-limited areas and socially vulnerable communities.</w:t>
      </w:r>
    </w:p>
    <w:p pt14:Unid="15e2e52d31b74cf99eb88d7ea91a8299">
      <w:pPr pt14:Unid="5cff29acbd9840eca28c05e6cb17cc00">
        <w:pStyle w:val="Heading1" pt14:Unid="1be50c2d154d45149255f801dee15a5b"/>
      </w:pPr>
      <w:r>
        <w:t>Implementation Strategy</w:t>
      </w:r>
    </w:p>
    <w:p pt14:Unid="398a25862546447aa309f750a4441f2b">
      <w:pPr/>
      <w:r>
        <w:t>Our implementation will use tailored interventions and adapted materials for underrepresented investigators. We will address non-medical needs and built environment factors that create barriers to healthcare access.</w:t>
      </w:r>
    </w:p>
    <w:p pt14:Unid="9f31c9eb68244fe28e1b3fe65527f52f">
      <w:pPr pt14:Unid="9c7284e617cf41759e2ae511746e75a9">
        <w:pStyle w:val="Heading1" pt14:Unid="e954100bc3124733b674a73ffbbd4ea5"/>
      </w:pPr>
      <w:r>
        <w:t>Conclusion</w:t>
      </w:r>
    </w:p>
    <w:p pt14:Unid="7d2e3449290d4e8fb3dc8a1b9cf36755">
      <w:pPr/>
      <w:r>
        <w:t>This comprehensive approach will help reduce health disparities and improve outcomes for vulnerable adults and children in historically excluded communities.</w:t>
      </w:r>
    </w:p>
    <w:sectPr pt14:Unid="9c52443e1b7e415b96cc7fc90fac5297">
      <w:pgSz w:w="12240" w:h="15840" pt14:Unid="282bfa4377954b8198adcb98016ea7c9"/>
      <w:pgMar w:top="1440" w:right="1800" w:bottom="1440" w:left="1800" w:header="720" w:footer="720" w:gutter="0" pt14:Unid="ecd314ab838a46408dca0c016112e9f9"/>
      <w:cols w:space="720" pt14:Unid="1f00c5f01fea46b9bcf7c488387c51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footnotes" Target="/word/footnotes.xml" Id="R1dd29331d9ae420c" /><Relationship Type="http://schemas.openxmlformats.org/officeDocument/2006/relationships/endnotes" Target="/word/endnotes.xml" Id="R3cf763fdc88d45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